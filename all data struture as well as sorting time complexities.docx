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59" w:rsidRPr="00274759" w:rsidRDefault="00274759" w:rsidP="00274759">
      <w:pPr>
        <w:spacing w:before="161" w:after="161" w:line="502" w:lineRule="atLeast"/>
        <w:jc w:val="center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50"/>
          <w:szCs w:val="50"/>
        </w:rPr>
      </w:pPr>
      <w:r w:rsidRPr="00274759">
        <w:rPr>
          <w:rFonts w:ascii="Helvetica" w:eastAsia="Times New Roman" w:hAnsi="Helvetica" w:cs="Helvetica"/>
          <w:b/>
          <w:bCs/>
          <w:color w:val="444444"/>
          <w:kern w:val="36"/>
          <w:sz w:val="50"/>
          <w:szCs w:val="50"/>
        </w:rPr>
        <w:t>Know Thy Complexities!</w:t>
      </w:r>
    </w:p>
    <w:p w:rsidR="00274759" w:rsidRPr="00274759" w:rsidRDefault="00274759" w:rsidP="00274759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74759">
        <w:rPr>
          <w:rFonts w:ascii="Helvetica" w:eastAsia="Times New Roman" w:hAnsi="Helvetica" w:cs="Helvetica"/>
          <w:color w:val="000000"/>
          <w:sz w:val="27"/>
          <w:szCs w:val="27"/>
        </w:rPr>
        <w:t xml:space="preserve">Hi there!  This covers the space and time Big-O complexities of common algorithms used in Computer Science.  </w:t>
      </w:r>
    </w:p>
    <w:p w:rsidR="00274759" w:rsidRPr="00274759" w:rsidRDefault="00274759" w:rsidP="00274759">
      <w:pPr>
        <w:spacing w:before="502" w:after="100" w:afterAutospacing="1" w:line="402" w:lineRule="atLeast"/>
        <w:ind w:left="837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40"/>
          <w:szCs w:val="40"/>
        </w:rPr>
      </w:pPr>
      <w:r w:rsidRPr="00274759">
        <w:rPr>
          <w:rFonts w:ascii="Helvetica" w:eastAsia="Times New Roman" w:hAnsi="Helvetica" w:cs="Helvetica"/>
          <w:b/>
          <w:bCs/>
          <w:color w:val="444444"/>
          <w:sz w:val="40"/>
          <w:szCs w:val="40"/>
        </w:rPr>
        <w:t>Big-O Complexity Chart</w:t>
      </w:r>
    </w:p>
    <w:tbl>
      <w:tblPr>
        <w:tblW w:w="0" w:type="auto"/>
        <w:jc w:val="center"/>
        <w:tblCellSpacing w:w="15" w:type="dxa"/>
        <w:tblInd w:w="6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390"/>
        <w:gridCol w:w="500"/>
        <w:gridCol w:w="500"/>
        <w:gridCol w:w="1065"/>
      </w:tblGrid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Horrible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Bad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Fair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Good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Excellent</w:t>
            </w:r>
          </w:p>
        </w:tc>
      </w:tr>
    </w:tbl>
    <w:p w:rsidR="00274759" w:rsidRPr="00274759" w:rsidRDefault="00274759" w:rsidP="0027475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74759">
        <w:rPr>
          <w:rFonts w:ascii="Helvetica" w:eastAsia="Times New Roman" w:hAnsi="Helvetica" w:cs="Helvetica"/>
          <w:color w:val="000000"/>
          <w:sz w:val="27"/>
          <w:szCs w:val="27"/>
        </w:rPr>
        <w:t>O(log n), O(1)O(n)O(n log n)O(n^2)O(2^n)O(n!)</w:t>
      </w:r>
      <w:proofErr w:type="spellStart"/>
      <w:r w:rsidRPr="00274759">
        <w:rPr>
          <w:rFonts w:ascii="Helvetica" w:eastAsia="Times New Roman" w:hAnsi="Helvetica" w:cs="Helvetica"/>
          <w:color w:val="000000"/>
          <w:sz w:val="27"/>
          <w:szCs w:val="27"/>
        </w:rPr>
        <w:t>OperationsElements</w:t>
      </w:r>
      <w:proofErr w:type="spellEnd"/>
    </w:p>
    <w:p w:rsidR="00274759" w:rsidRPr="00274759" w:rsidRDefault="00274759" w:rsidP="00274759">
      <w:pPr>
        <w:spacing w:before="502" w:after="100" w:afterAutospacing="1" w:line="402" w:lineRule="atLeast"/>
        <w:jc w:val="center"/>
        <w:outlineLvl w:val="1"/>
        <w:rPr>
          <w:ins w:id="0" w:author="Unknown"/>
          <w:rFonts w:ascii="Helvetica" w:eastAsia="Times New Roman" w:hAnsi="Helvetica" w:cs="Helvetica"/>
          <w:b/>
          <w:bCs/>
          <w:color w:val="444444"/>
          <w:sz w:val="40"/>
          <w:szCs w:val="40"/>
        </w:rPr>
      </w:pPr>
      <w:ins w:id="1" w:author="Unknown">
        <w:r w:rsidRPr="00274759">
          <w:rPr>
            <w:rFonts w:ascii="Helvetica" w:eastAsia="Times New Roman" w:hAnsi="Helvetica" w:cs="Helvetica"/>
            <w:b/>
            <w:bCs/>
            <w:color w:val="444444"/>
            <w:sz w:val="40"/>
            <w:szCs w:val="40"/>
          </w:rPr>
          <w:t>Common Data Structure Operations</w:t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860"/>
        <w:gridCol w:w="860"/>
        <w:gridCol w:w="860"/>
        <w:gridCol w:w="860"/>
        <w:gridCol w:w="860"/>
        <w:gridCol w:w="860"/>
        <w:gridCol w:w="860"/>
        <w:gridCol w:w="860"/>
        <w:gridCol w:w="1067"/>
      </w:tblGrid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Space Complexity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Array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Stack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Queue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Singly_linked_lists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Singly-Linked List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Doubly-Linked List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Skip List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 log(n))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Hash Table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Binary Search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Cartesian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B-Tree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Red-Black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Splay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AVL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KD Tree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</w:tbl>
    <w:p w:rsidR="00274759" w:rsidRPr="00274759" w:rsidRDefault="00274759" w:rsidP="00274759">
      <w:pPr>
        <w:spacing w:before="502" w:after="100" w:afterAutospacing="1" w:line="402" w:lineRule="atLeast"/>
        <w:jc w:val="center"/>
        <w:outlineLvl w:val="1"/>
        <w:rPr>
          <w:ins w:id="2" w:author="Unknown"/>
          <w:rFonts w:ascii="Helvetica" w:eastAsia="Times New Roman" w:hAnsi="Helvetica" w:cs="Helvetica"/>
          <w:b/>
          <w:bCs/>
          <w:color w:val="444444"/>
          <w:sz w:val="40"/>
          <w:szCs w:val="40"/>
        </w:rPr>
      </w:pPr>
      <w:ins w:id="3" w:author="Unknown">
        <w:r w:rsidRPr="00274759">
          <w:rPr>
            <w:rFonts w:ascii="Helvetica" w:eastAsia="Times New Roman" w:hAnsi="Helvetica" w:cs="Helvetica"/>
            <w:b/>
            <w:bCs/>
            <w:color w:val="444444"/>
            <w:sz w:val="40"/>
            <w:szCs w:val="40"/>
          </w:rPr>
          <w:t>Array Sorting Algorithms</w:t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1270"/>
        <w:gridCol w:w="1600"/>
        <w:gridCol w:w="1600"/>
        <w:gridCol w:w="1942"/>
      </w:tblGrid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Space Complexity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Times New Roman" w:eastAsia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Quicksort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O(log(n))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Mergesort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Timsort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Heapsort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Bubble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Insertion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Selection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Tree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Shell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Θ(n(log(n))^2)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O(n(log(n))^2)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O(1)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Only for integers. k is a number of buckets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Bucket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Constant number of digits 'k'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Radix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Difference between maximum and minimum number 'k'" w:history="1"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Counting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</w:t>
            </w:r>
            <w:proofErr w:type="spellStart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n+k</w:t>
            </w:r>
            <w:proofErr w:type="spellEnd"/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O(k)</w:t>
            </w:r>
          </w:p>
        </w:tc>
      </w:tr>
      <w:tr w:rsidR="00274759" w:rsidRPr="00274759" w:rsidTr="0027475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274759">
                <w:rPr>
                  <w:rFonts w:ascii="Times New Roman" w:eastAsia="Times New Roman" w:hAnsi="Times New Roman" w:cs="Times New Roman"/>
                  <w:color w:val="444444"/>
                  <w:sz w:val="24"/>
                  <w:szCs w:val="24"/>
                  <w:u w:val="single"/>
                </w:rPr>
                <w:t>Cubesort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Ω(n)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:rsidR="00274759" w:rsidRPr="00274759" w:rsidRDefault="00274759" w:rsidP="00274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9">
              <w:rPr>
                <w:rFonts w:ascii="Consolas" w:eastAsia="Times New Roman" w:hAnsi="Consolas" w:cs="Courier New"/>
                <w:color w:val="000000"/>
                <w:sz w:val="20"/>
              </w:rPr>
              <w:t>O(n)</w:t>
            </w:r>
          </w:p>
        </w:tc>
      </w:tr>
    </w:tbl>
    <w:p w:rsidR="00274759" w:rsidRPr="00274759" w:rsidRDefault="00274759" w:rsidP="00274759">
      <w:pPr>
        <w:spacing w:before="502" w:after="100" w:afterAutospacing="1" w:line="402" w:lineRule="atLeast"/>
        <w:jc w:val="center"/>
        <w:outlineLvl w:val="1"/>
        <w:rPr>
          <w:ins w:id="4" w:author="Unknown"/>
          <w:rFonts w:ascii="Helvetica" w:eastAsia="Times New Roman" w:hAnsi="Helvetica" w:cs="Helvetica"/>
          <w:b/>
          <w:bCs/>
          <w:color w:val="444444"/>
          <w:sz w:val="40"/>
          <w:szCs w:val="40"/>
        </w:rPr>
      </w:pPr>
      <w:ins w:id="5" w:author="Unknown">
        <w:r w:rsidRPr="00274759">
          <w:rPr>
            <w:rFonts w:ascii="Helvetica" w:eastAsia="Times New Roman" w:hAnsi="Helvetica" w:cs="Helvetica"/>
            <w:b/>
            <w:bCs/>
            <w:color w:val="444444"/>
            <w:sz w:val="40"/>
            <w:szCs w:val="40"/>
          </w:rPr>
          <w:t>Get the Official Big-O Cheat Sheet Poster</w:t>
        </w:r>
      </w:ins>
    </w:p>
    <w:p w:rsidR="00804074" w:rsidRDefault="00274759" w:rsidP="00274759">
      <w:r>
        <w:rPr>
          <w:rFonts w:ascii="Helvetica" w:eastAsia="Times New Roman" w:hAnsi="Helvetica" w:cs="Helvetica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6238916" cy="4391247"/>
            <wp:effectExtent l="19050" t="0" r="9484" b="0"/>
            <wp:docPr id="1" name="Picture 1" descr="https://www.bigocheatsheet.com/img/big-o-cheat-sheet-poster.png">
              <a:hlinkClick xmlns:a="http://schemas.openxmlformats.org/drawingml/2006/main" r:id="rId32" tgtFrame="&quot;_blank&quot;" tooltip="&quot;Big-O Cheat Sheet Pos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gocheatsheet.com/img/big-o-cheat-sheet-poster.png">
                      <a:hlinkClick r:id="rId32" tgtFrame="&quot;_blank&quot;" tooltip="&quot;Big-O Cheat Sheet Pos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306" cy="439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074" w:rsidSect="0080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91708"/>
    <w:multiLevelType w:val="multilevel"/>
    <w:tmpl w:val="7EB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4759"/>
    <w:rsid w:val="00274759"/>
    <w:rsid w:val="0080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4"/>
  </w:style>
  <w:style w:type="paragraph" w:styleId="Heading1">
    <w:name w:val="heading 1"/>
    <w:basedOn w:val="Normal"/>
    <w:link w:val="Heading1Char"/>
    <w:uiPriority w:val="9"/>
    <w:qFormat/>
    <w:rsid w:val="00274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4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47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759"/>
    <w:rPr>
      <w:color w:val="0000FF"/>
      <w:u w:val="single"/>
    </w:rPr>
  </w:style>
  <w:style w:type="paragraph" w:customStyle="1" w:styleId="promo">
    <w:name w:val="promo"/>
    <w:basedOn w:val="Normal"/>
    <w:rsid w:val="0027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47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y_linked_list" TargetMode="External"/><Relationship Id="rId13" Type="http://schemas.openxmlformats.org/officeDocument/2006/relationships/hyperlink" Target="https://en.wikipedia.org/wiki/Cartesian_tree" TargetMode="External"/><Relationship Id="rId18" Type="http://schemas.openxmlformats.org/officeDocument/2006/relationships/hyperlink" Target="http://en.wikipedia.org/wiki/K-d_tree" TargetMode="External"/><Relationship Id="rId26" Type="http://schemas.openxmlformats.org/officeDocument/2006/relationships/hyperlink" Target="https://en.wikipedia.org/wiki/Tree_s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Timsor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n.wikipedia.org/wiki/Queue_(abstract_data_type)" TargetMode="External"/><Relationship Id="rId12" Type="http://schemas.openxmlformats.org/officeDocument/2006/relationships/hyperlink" Target="http://en.wikipedia.org/wiki/Binary_search_tree" TargetMode="External"/><Relationship Id="rId17" Type="http://schemas.openxmlformats.org/officeDocument/2006/relationships/hyperlink" Target="http://en.wikipedia.org/wiki/AVL_tree" TargetMode="External"/><Relationship Id="rId25" Type="http://schemas.openxmlformats.org/officeDocument/2006/relationships/hyperlink" Target="http://en.wikipedia.org/wiki/Selection_sort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play_tree" TargetMode="External"/><Relationship Id="rId20" Type="http://schemas.openxmlformats.org/officeDocument/2006/relationships/hyperlink" Target="http://en.wikipedia.org/wiki/Merge_sort" TargetMode="External"/><Relationship Id="rId29" Type="http://schemas.openxmlformats.org/officeDocument/2006/relationships/hyperlink" Target="http://en.wikipedia.org/wiki/Radix_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ck_(abstract_data_type)" TargetMode="External"/><Relationship Id="rId11" Type="http://schemas.openxmlformats.org/officeDocument/2006/relationships/hyperlink" Target="http://en.wikipedia.org/wiki/Hash_table" TargetMode="External"/><Relationship Id="rId24" Type="http://schemas.openxmlformats.org/officeDocument/2006/relationships/hyperlink" Target="http://en.wikipedia.org/wiki/Insertion_sort" TargetMode="External"/><Relationship Id="rId32" Type="http://schemas.openxmlformats.org/officeDocument/2006/relationships/hyperlink" Target="http://www.redbubble.com/people/immortalloom/works/22929408-official-big-o-cheat-sheet-poster?p=poster&amp;finish=semi_gloss&amp;size=large" TargetMode="External"/><Relationship Id="rId5" Type="http://schemas.openxmlformats.org/officeDocument/2006/relationships/hyperlink" Target="http://en.wikipedia.org/wiki/Array_data_structure" TargetMode="External"/><Relationship Id="rId15" Type="http://schemas.openxmlformats.org/officeDocument/2006/relationships/hyperlink" Target="http://en.wikipedia.org/wiki/Red-black_tree" TargetMode="External"/><Relationship Id="rId23" Type="http://schemas.openxmlformats.org/officeDocument/2006/relationships/hyperlink" Target="http://en.wikipedia.org/wiki/Bubble_sort" TargetMode="External"/><Relationship Id="rId28" Type="http://schemas.openxmlformats.org/officeDocument/2006/relationships/hyperlink" Target="http://en.wikipedia.org/wiki/Bucket_sort" TargetMode="External"/><Relationship Id="rId10" Type="http://schemas.openxmlformats.org/officeDocument/2006/relationships/hyperlink" Target="http://en.wikipedia.org/wiki/Skip_list" TargetMode="External"/><Relationship Id="rId19" Type="http://schemas.openxmlformats.org/officeDocument/2006/relationships/hyperlink" Target="http://en.wikipedia.org/wiki/Quicksort" TargetMode="External"/><Relationship Id="rId31" Type="http://schemas.openxmlformats.org/officeDocument/2006/relationships/hyperlink" Target="https://en.wikipedia.org/wiki/Cube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oubly_linked_list" TargetMode="External"/><Relationship Id="rId14" Type="http://schemas.openxmlformats.org/officeDocument/2006/relationships/hyperlink" Target="http://en.wikipedia.org/wiki/B_tree" TargetMode="External"/><Relationship Id="rId22" Type="http://schemas.openxmlformats.org/officeDocument/2006/relationships/hyperlink" Target="http://en.wikipedia.org/wiki/Heapsort" TargetMode="External"/><Relationship Id="rId27" Type="http://schemas.openxmlformats.org/officeDocument/2006/relationships/hyperlink" Target="http://en.wikipedia.org/wiki/Shellsort" TargetMode="External"/><Relationship Id="rId30" Type="http://schemas.openxmlformats.org/officeDocument/2006/relationships/hyperlink" Target="https://en.wikipedia.org/wiki/Counting_sor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rishbh</dc:creator>
  <cp:lastModifiedBy>rishbh</cp:lastModifiedBy>
  <cp:revision>1</cp:revision>
  <dcterms:created xsi:type="dcterms:W3CDTF">2020-06-03T11:11:00Z</dcterms:created>
  <dcterms:modified xsi:type="dcterms:W3CDTF">2020-06-03T11:16:00Z</dcterms:modified>
</cp:coreProperties>
</file>